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3058"/>
      <w:bookmarkStart w:id="1" w:name="_Toc439023905"/>
      <w:r>
        <w:t>Обратная польская запись</w:t>
      </w:r>
      <w:bookmarkEnd w:id="0"/>
      <w:bookmarkEnd w:id="1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="0021333E">
        <w:t>а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ка </w:t>
      </w:r>
      <w:proofErr w:type="spellStart"/>
      <w:proofErr w:type="gramStart"/>
      <w:r w:rsidR="007F6D00">
        <w:t>и-та</w:t>
      </w:r>
      <w:proofErr w:type="spellEnd"/>
      <w:proofErr w:type="gram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Default="009C70C2" w:rsidP="009C70C2">
      <w:pPr>
        <w:pStyle w:val="21"/>
        <w:ind w:left="7090"/>
      </w:pPr>
      <w:proofErr w:type="spellStart"/>
      <w:r>
        <w:t>Кабалов</w:t>
      </w:r>
      <w:r w:rsidR="0021333E">
        <w:t>а</w:t>
      </w:r>
      <w:proofErr w:type="spellEnd"/>
      <w:r>
        <w:t xml:space="preserve"> А.А.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2A50DA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0A0BA9" w:rsidRPr="000A0BA9">
        <w:fldChar w:fldCharType="begin"/>
      </w:r>
      <w:r>
        <w:instrText xml:space="preserve"> TOC \o "1-3" \h \z \u </w:instrText>
      </w:r>
      <w:r w:rsidR="000A0BA9" w:rsidRPr="000A0BA9">
        <w:fldChar w:fldCharType="separate"/>
      </w:r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05" w:history="1">
        <w:r w:rsidR="002A50DA" w:rsidRPr="002A50DA">
          <w:rPr>
            <w:rStyle w:val="a7"/>
            <w:noProof/>
          </w:rPr>
          <w:t>Обратная польская запись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06" w:history="1">
        <w:r w:rsidR="002A50DA" w:rsidRPr="002A50DA">
          <w:rPr>
            <w:rStyle w:val="a7"/>
            <w:noProof/>
          </w:rPr>
          <w:t>Введение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3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07" w:history="1">
        <w:r w:rsidR="002A50DA" w:rsidRPr="002A50DA">
          <w:rPr>
            <w:rStyle w:val="a7"/>
            <w:noProof/>
          </w:rPr>
          <w:t>Постановка задачи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4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08" w:history="1">
        <w:r w:rsidR="002A50DA" w:rsidRPr="002A50DA">
          <w:rPr>
            <w:rStyle w:val="a7"/>
            <w:noProof/>
          </w:rPr>
          <w:t>Руководство пользователя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5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09" w:history="1">
        <w:r w:rsidR="002A50DA" w:rsidRPr="002A50DA">
          <w:rPr>
            <w:rStyle w:val="a7"/>
            <w:noProof/>
          </w:rPr>
          <w:t>Руководство программиста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_Toc439023909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10" w:history="1">
        <w:r w:rsidR="002A50DA" w:rsidRPr="002A50DA">
          <w:rPr>
            <w:rStyle w:val="a7"/>
            <w:noProof/>
          </w:rPr>
          <w:t>Используемые инструменты: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11" w:history="1">
        <w:r w:rsidR="002A50DA" w:rsidRPr="002A50DA">
          <w:rPr>
            <w:rStyle w:val="a7"/>
            <w:noProof/>
          </w:rPr>
          <w:t>Общая структура проекта: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12" w:history="1">
        <w:r w:rsidR="002A50DA" w:rsidRPr="002A50DA">
          <w:rPr>
            <w:rStyle w:val="a7"/>
            <w:noProof/>
          </w:rPr>
          <w:t>Описание структуры программы: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6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13" w:history="1">
        <w:r w:rsidR="002A50DA" w:rsidRPr="002A50DA">
          <w:rPr>
            <w:rStyle w:val="a7"/>
            <w:noProof/>
          </w:rPr>
          <w:t>Описание структуры данных: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4" w:history="1">
        <w:r w:rsidR="002A50DA" w:rsidRPr="002A50DA">
          <w:rPr>
            <w:rStyle w:val="a7"/>
            <w:noProof/>
          </w:rPr>
          <w:t>Структура данных список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5" w:history="1">
        <w:r w:rsidR="002A50DA" w:rsidRPr="002A50DA">
          <w:rPr>
            <w:rStyle w:val="a7"/>
            <w:noProof/>
          </w:rPr>
          <w:t>Структура данных стек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_Toc439023915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7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16" w:history="1">
        <w:r w:rsidR="002A50DA" w:rsidRPr="002A50DA">
          <w:rPr>
            <w:rStyle w:val="a7"/>
            <w:noProof/>
          </w:rPr>
          <w:t>Описание алгоритмов: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_Toc439023916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7" w:history="1">
        <w:r w:rsidR="002A50DA" w:rsidRPr="002A50DA">
          <w:rPr>
            <w:rStyle w:val="a7"/>
            <w:noProof/>
          </w:rPr>
          <w:t>Алгоритм перевода в постфиксную форму записи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_Toc439023917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8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31"/>
        <w:tabs>
          <w:tab w:val="right" w:leader="dot" w:pos="9345"/>
        </w:tabs>
        <w:rPr>
          <w:rFonts w:eastAsiaTheme="minorEastAsia"/>
          <w:noProof/>
        </w:rPr>
      </w:pPr>
      <w:hyperlink w:anchor="_Toc439023918" w:history="1">
        <w:r w:rsidR="002A50DA" w:rsidRPr="002A50DA">
          <w:rPr>
            <w:rStyle w:val="a7"/>
            <w:noProof/>
          </w:rPr>
          <w:t>Алгоритм подсчета выражения в постфиксной форме записи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_Toc439023918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9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19" w:history="1">
        <w:r w:rsidR="002A50DA" w:rsidRPr="002A50DA">
          <w:rPr>
            <w:rStyle w:val="a7"/>
            <w:noProof/>
          </w:rPr>
          <w:t>Заключение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_Toc439023919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10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20" w:history="1">
        <w:r w:rsidR="002A50DA" w:rsidRPr="002A50DA">
          <w:rPr>
            <w:rStyle w:val="a7"/>
            <w:noProof/>
          </w:rPr>
          <w:t>Литература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_Toc439023920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11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11"/>
        <w:rPr>
          <w:rFonts w:eastAsiaTheme="minorEastAsia"/>
          <w:noProof/>
        </w:rPr>
      </w:pPr>
      <w:hyperlink w:anchor="_Toc439023921" w:history="1">
        <w:r w:rsidR="002A50DA" w:rsidRPr="002A50DA">
          <w:rPr>
            <w:rStyle w:val="a7"/>
            <w:noProof/>
          </w:rPr>
          <w:t>Приложения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_Toc439023921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22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_Toc439023922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23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_</w:t>
        </w:r>
        <w:r w:rsidR="002A50DA" w:rsidRPr="002A50DA">
          <w:rPr>
            <w:rStyle w:val="a7"/>
            <w:noProof/>
            <w:lang w:val="en-US"/>
          </w:rPr>
          <w:t>list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_Toc439023923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12</w:t>
        </w:r>
        <w:r w:rsidRPr="002A50DA">
          <w:rPr>
            <w:noProof/>
            <w:webHidden/>
          </w:rPr>
          <w:fldChar w:fldCharType="end"/>
        </w:r>
      </w:hyperlink>
    </w:p>
    <w:p w:rsidR="002A50DA" w:rsidRPr="002A50DA" w:rsidRDefault="000A0BA9">
      <w:pPr>
        <w:pStyle w:val="22"/>
        <w:rPr>
          <w:rFonts w:eastAsiaTheme="minorEastAsia"/>
          <w:noProof/>
        </w:rPr>
      </w:pPr>
      <w:hyperlink w:anchor="_Toc439023924" w:history="1">
        <w:r w:rsidR="002A50DA" w:rsidRPr="002A50DA">
          <w:rPr>
            <w:rStyle w:val="a7"/>
            <w:noProof/>
          </w:rPr>
          <w:t xml:space="preserve">Пример работы консольного приложения </w:t>
        </w:r>
        <w:r w:rsidR="002A50DA" w:rsidRPr="002A50DA">
          <w:rPr>
            <w:rStyle w:val="a7"/>
            <w:noProof/>
            <w:lang w:val="en-US"/>
          </w:rPr>
          <w:t>Sample</w:t>
        </w:r>
        <w:r w:rsidR="002A50DA" w:rsidRPr="002A50DA">
          <w:rPr>
            <w:rStyle w:val="a7"/>
            <w:noProof/>
          </w:rPr>
          <w:t>_</w:t>
        </w:r>
        <w:r w:rsidR="002A50DA" w:rsidRPr="002A50DA">
          <w:rPr>
            <w:rStyle w:val="a7"/>
            <w:noProof/>
            <w:lang w:val="en-US"/>
          </w:rPr>
          <w:t>stack</w:t>
        </w:r>
        <w:r w:rsidR="002A50DA" w:rsidRPr="002A50DA">
          <w:rPr>
            <w:rStyle w:val="a7"/>
            <w:noProof/>
          </w:rPr>
          <w:t>.</w:t>
        </w:r>
        <w:r w:rsidR="002A50DA" w:rsidRPr="002A50DA">
          <w:rPr>
            <w:rStyle w:val="a7"/>
            <w:noProof/>
            <w:lang w:val="en-US"/>
          </w:rPr>
          <w:t>exe</w:t>
        </w:r>
        <w:r w:rsidR="002A50DA" w:rsidRPr="002A50DA">
          <w:rPr>
            <w:noProof/>
            <w:webHidden/>
          </w:rPr>
          <w:tab/>
        </w:r>
        <w:r w:rsidRPr="002A50DA">
          <w:rPr>
            <w:noProof/>
            <w:webHidden/>
          </w:rPr>
          <w:fldChar w:fldCharType="begin"/>
        </w:r>
        <w:r w:rsidR="002A50DA" w:rsidRPr="002A50DA">
          <w:rPr>
            <w:noProof/>
            <w:webHidden/>
          </w:rPr>
          <w:instrText xml:space="preserve"> PAGEREF _Toc439023924 \h </w:instrText>
        </w:r>
        <w:r w:rsidRPr="002A50DA">
          <w:rPr>
            <w:noProof/>
            <w:webHidden/>
          </w:rPr>
        </w:r>
        <w:r w:rsidRPr="002A50DA">
          <w:rPr>
            <w:noProof/>
            <w:webHidden/>
          </w:rPr>
          <w:fldChar w:fldCharType="separate"/>
        </w:r>
        <w:r w:rsidR="002A50DA" w:rsidRPr="002A50DA">
          <w:rPr>
            <w:noProof/>
            <w:webHidden/>
          </w:rPr>
          <w:t>13</w:t>
        </w:r>
        <w:r w:rsidRPr="002A50DA">
          <w:rPr>
            <w:noProof/>
            <w:webHidden/>
          </w:rPr>
          <w:fldChar w:fldCharType="end"/>
        </w:r>
      </w:hyperlink>
    </w:p>
    <w:p w:rsidR="009C70C2" w:rsidRPr="00BA30D4" w:rsidRDefault="000A0BA9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Pr="002A50DA" w:rsidRDefault="009C70C2" w:rsidP="002A50DA">
      <w:pPr>
        <w:pStyle w:val="1"/>
      </w:pPr>
      <w:bookmarkStart w:id="2" w:name="_Toc439023906"/>
      <w:r w:rsidRPr="002A50DA">
        <w:lastRenderedPageBreak/>
        <w:t>Введение</w:t>
      </w:r>
      <w:bookmarkEnd w:id="2"/>
    </w:p>
    <w:p w:rsidR="007F6D00" w:rsidRDefault="00292082" w:rsidP="007126E1">
      <w:r>
        <w:t xml:space="preserve">В мире существует огромное количество задач, которые исключают использование статичных структур данных и требуют введения динамических структур, способных увеличиваться в размерах в процессе работы программы. Если до начала работы с данными невозможно определить, сколько памяти потребуется для их хранения, то память должна выделяться по мере необходимости. Именно такие динамические структуры, как списки, стеки и очереди помогают программисту оптимально использовать память.  </w:t>
      </w:r>
    </w:p>
    <w:p w:rsidR="00292082" w:rsidDel="004A2513" w:rsidRDefault="00292082" w:rsidP="004A2513">
      <w:pPr>
        <w:rPr>
          <w:del w:id="3" w:author="Alexey A. Sidnev" w:date="2015-12-28T23:12:00Z"/>
        </w:rPr>
        <w:pPrChange w:id="4" w:author="Alexey A. Sidnev" w:date="2015-12-28T23:12:00Z">
          <w:pPr>
            <w:suppressAutoHyphens w:val="0"/>
            <w:spacing w:before="0" w:after="200" w:line="276" w:lineRule="auto"/>
            <w:ind w:firstLine="0"/>
            <w:jc w:val="left"/>
          </w:pPr>
        </w:pPrChange>
      </w:pPr>
    </w:p>
    <w:p w:rsidR="00292082" w:rsidRDefault="00292082" w:rsidP="004A2513">
      <w:pPr>
        <w:pPrChange w:id="5" w:author="Alexey A. Sidnev" w:date="2015-12-28T23:12:00Z">
          <w:pPr>
            <w:suppressAutoHyphens w:val="0"/>
            <w:spacing w:before="0" w:after="200" w:line="276" w:lineRule="auto"/>
            <w:ind w:firstLine="0"/>
            <w:jc w:val="left"/>
          </w:pPr>
        </w:pPrChange>
      </w:pPr>
      <w:r>
        <w:t>Говоря о задаче, которая поставлена</w:t>
      </w:r>
      <w:r w:rsidR="003847F1">
        <w:t xml:space="preserve"> в данной лабораторной работе</w:t>
      </w:r>
      <w:r>
        <w:t>, а именно вычисление арифметического выражения в инфиксной форме записи,</w:t>
      </w:r>
      <w:r w:rsidR="003847F1">
        <w:t xml:space="preserve"> то для ее реализации удобнее использовать такую структуру данных, как стек. </w:t>
      </w:r>
      <w:proofErr w:type="gramStart"/>
      <w:r w:rsidR="003847F1">
        <w:t xml:space="preserve">С помощью стеков можно перевести инфиксную запись в постфиксную, которая более удобна для работы вычислительной машины. </w:t>
      </w:r>
      <w:proofErr w:type="gramEnd"/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7126E1">
      <w:pPr>
        <w:suppressAutoHyphens w:val="0"/>
        <w:spacing w:before="0" w:after="200" w:line="276" w:lineRule="auto"/>
        <w:ind w:firstLine="0"/>
        <w:jc w:val="left"/>
      </w:pPr>
    </w:p>
    <w:p w:rsidR="00C43302" w:rsidRPr="002A50DA" w:rsidRDefault="00C43302" w:rsidP="002A50DA">
      <w:pPr>
        <w:pStyle w:val="1"/>
      </w:pPr>
      <w:bookmarkStart w:id="6" w:name="_Toc404382228"/>
      <w:bookmarkStart w:id="7" w:name="_Toc439023907"/>
      <w:r w:rsidRPr="002A50DA">
        <w:t>Постановка задачи</w:t>
      </w:r>
      <w:bookmarkEnd w:id="6"/>
      <w:bookmarkEnd w:id="7"/>
    </w:p>
    <w:p w:rsidR="00C43302" w:rsidRDefault="003847F1" w:rsidP="004A2513">
      <w:pPr>
        <w:pPrChange w:id="8" w:author="Alexey A. Sidnev" w:date="2015-12-28T23:12:00Z">
          <w:pPr>
            <w:ind w:firstLine="0"/>
          </w:pPr>
        </w:pPrChange>
      </w:pPr>
      <w:r>
        <w:t xml:space="preserve">Необходимо разработать статическую библиотеку, которая реализует динамическую структуру данных - стек на основе другой динамической структуры данных - список. Для каждой такой структуры написать тестирующую программу с помощью </w:t>
      </w:r>
      <w:r>
        <w:rPr>
          <w:lang w:val="en-US"/>
        </w:rPr>
        <w:t>Google</w:t>
      </w:r>
      <w:r w:rsidRPr="003847F1">
        <w:t xml:space="preserve"> </w:t>
      </w:r>
      <w:r>
        <w:rPr>
          <w:lang w:val="en-US"/>
        </w:rPr>
        <w:t>C</w:t>
      </w:r>
      <w:r w:rsidRPr="003847F1">
        <w:t xml:space="preserve">++ </w:t>
      </w:r>
      <w:r>
        <w:rPr>
          <w:lang w:val="en-US"/>
        </w:rPr>
        <w:t>Testing</w:t>
      </w:r>
      <w:r w:rsidRPr="003847F1">
        <w:t xml:space="preserve"> </w:t>
      </w:r>
      <w:r>
        <w:rPr>
          <w:lang w:val="en-US"/>
        </w:rPr>
        <w:t>Framework</w:t>
      </w:r>
      <w:r>
        <w:t xml:space="preserve">. Так же для каждой такой структуры написать консольные приложения, демонстрирующие работу стека и списка. С помощью стека реализовать алгоритм перевода из инфиксной формы записи арифметических выражений в </w:t>
      </w:r>
      <w:proofErr w:type="gramStart"/>
      <w:r>
        <w:t>постфиксную</w:t>
      </w:r>
      <w:proofErr w:type="gramEnd"/>
      <w:r>
        <w:t xml:space="preserve">. Реализовать консольное приложение, демонстрирующее работу данного алгоритма. </w:t>
      </w:r>
      <w:r w:rsidR="00456F48">
        <w:br/>
      </w:r>
    </w:p>
    <w:p w:rsidR="00456F48" w:rsidRDefault="00456F48" w:rsidP="00C43302">
      <w:pPr>
        <w:ind w:firstLine="0"/>
      </w:pPr>
      <w:r>
        <w:t xml:space="preserve">Входные данные для перевода из инфиксной формы в </w:t>
      </w:r>
      <w:proofErr w:type="gramStart"/>
      <w:r>
        <w:t>постфиксную</w:t>
      </w:r>
      <w:proofErr w:type="gramEnd"/>
      <w:r>
        <w:t>:</w:t>
      </w:r>
    </w:p>
    <w:p w:rsidR="00456F48" w:rsidRPr="004A2513" w:rsidRDefault="0066181C" w:rsidP="00C43302">
      <w:pPr>
        <w:ind w:firstLine="0"/>
      </w:pPr>
      <w:r>
        <w:tab/>
      </w:r>
      <w:r w:rsidR="00456F48">
        <w:t>1. Арифметическое выражение в инфиксном виде</w:t>
      </w:r>
      <w:ins w:id="9" w:author="Alexey A. Sidnev" w:date="2015-12-28T23:12:00Z">
        <w:r w:rsidR="004A2513" w:rsidRPr="004A2513">
          <w:rPr>
            <w:rPrChange w:id="10" w:author="Alexey A. Sidnev" w:date="2015-12-28T23:12:00Z">
              <w:rPr>
                <w:lang w:val="en-US"/>
              </w:rPr>
            </w:rPrChange>
          </w:rPr>
          <w:t>.</w:t>
        </w:r>
      </w:ins>
    </w:p>
    <w:p w:rsidR="00456F48" w:rsidRPr="004A2513" w:rsidRDefault="0066181C" w:rsidP="00C43302">
      <w:pPr>
        <w:ind w:firstLine="0"/>
        <w:rPr>
          <w:lang w:val="en-US"/>
          <w:rPrChange w:id="11" w:author="Alexey A. Sidnev" w:date="2015-12-28T23:12:00Z">
            <w:rPr/>
          </w:rPrChange>
        </w:rPr>
      </w:pPr>
      <w:r>
        <w:tab/>
      </w:r>
      <w:r w:rsidR="00456F48">
        <w:t>2. Значение каждого параметра</w:t>
      </w:r>
      <w:ins w:id="12" w:author="Alexey A. Sidnev" w:date="2015-12-28T23:12:00Z">
        <w:r w:rsidR="004A2513">
          <w:rPr>
            <w:lang w:val="en-US"/>
          </w:rPr>
          <w:t>.</w:t>
        </w:r>
      </w:ins>
    </w:p>
    <w:p w:rsidR="00456F48" w:rsidRDefault="00456F48" w:rsidP="00C43302">
      <w:pPr>
        <w:ind w:firstLine="0"/>
      </w:pPr>
      <w:r>
        <w:t>Выходные данные:</w:t>
      </w:r>
    </w:p>
    <w:p w:rsidR="00456F48" w:rsidRPr="004A2513" w:rsidRDefault="0066181C" w:rsidP="00C43302">
      <w:pPr>
        <w:ind w:firstLine="0"/>
      </w:pPr>
      <w:r>
        <w:tab/>
      </w:r>
      <w:r w:rsidR="00456F48">
        <w:t>1. Арифметическое выражение в постфиксном виде</w:t>
      </w:r>
      <w:ins w:id="13" w:author="Alexey A. Sidnev" w:date="2015-12-28T23:12:00Z">
        <w:r w:rsidR="004A2513" w:rsidRPr="004A2513">
          <w:rPr>
            <w:rPrChange w:id="14" w:author="Alexey A. Sidnev" w:date="2015-12-28T23:12:00Z">
              <w:rPr>
                <w:lang w:val="en-US"/>
              </w:rPr>
            </w:rPrChange>
          </w:rPr>
          <w:t>.</w:t>
        </w:r>
      </w:ins>
    </w:p>
    <w:p w:rsidR="00456F48" w:rsidRPr="004A2513" w:rsidRDefault="0066181C" w:rsidP="00C43302">
      <w:pPr>
        <w:ind w:firstLine="0"/>
        <w:rPr>
          <w:lang w:val="en-US"/>
          <w:rPrChange w:id="15" w:author="Alexey A. Sidnev" w:date="2015-12-28T23:12:00Z">
            <w:rPr/>
          </w:rPrChange>
        </w:rPr>
      </w:pPr>
      <w:r>
        <w:tab/>
      </w:r>
      <w:r w:rsidR="00456F48">
        <w:t>2. Значение введенного выражения</w:t>
      </w:r>
      <w:ins w:id="16" w:author="Alexey A. Sidnev" w:date="2015-12-28T23:12:00Z">
        <w:r w:rsidR="004A2513">
          <w:rPr>
            <w:lang w:val="en-US"/>
          </w:rPr>
          <w:t>.</w:t>
        </w:r>
      </w:ins>
    </w:p>
    <w:p w:rsidR="00134C4B" w:rsidRDefault="00134C4B" w:rsidP="009C70C2"/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Pr="002A50DA" w:rsidRDefault="00134C4B" w:rsidP="002A50DA">
      <w:pPr>
        <w:pStyle w:val="1"/>
      </w:pPr>
      <w:bookmarkStart w:id="17" w:name="_Toc404382229"/>
      <w:bookmarkStart w:id="18" w:name="_Toc439023908"/>
      <w:r w:rsidRPr="002A50DA">
        <w:lastRenderedPageBreak/>
        <w:t>Руководство пользователя</w:t>
      </w:r>
      <w:bookmarkStart w:id="19" w:name="_Toc404382230"/>
      <w:bookmarkEnd w:id="17"/>
      <w:bookmarkEnd w:id="18"/>
    </w:p>
    <w:p w:rsidR="007126E1" w:rsidRDefault="00EA0DF1" w:rsidP="00EA0DF1">
      <w:r>
        <w:t xml:space="preserve">Данная программа предназначена для перевода символьного арифметического выражения из инфиксной записи в </w:t>
      </w:r>
      <w:proofErr w:type="gramStart"/>
      <w:r>
        <w:t>постфиксную</w:t>
      </w:r>
      <w:proofErr w:type="gramEnd"/>
      <w:r>
        <w:t xml:space="preserve">. В дальнейшем производится вычисление введенного выражения на основе тех данных, которые вводит пользователь о каждой символьной переменной. </w:t>
      </w:r>
    </w:p>
    <w:p w:rsidR="00EA0DF1" w:rsidRDefault="00EA0DF1" w:rsidP="00EA0DF1">
      <w:r>
        <w:t xml:space="preserve">Для запуска программы необходимо открыть исполняемый файл </w:t>
      </w:r>
      <w:r>
        <w:rPr>
          <w:lang w:val="en-US"/>
        </w:rPr>
        <w:t>sample</w:t>
      </w:r>
      <w:r w:rsidRPr="00EA0DF1">
        <w:t>.</w:t>
      </w:r>
      <w:r>
        <w:rPr>
          <w:lang w:val="en-US"/>
        </w:rPr>
        <w:t>exe</w:t>
      </w:r>
      <w:r w:rsidRPr="00EA0DF1">
        <w:t xml:space="preserve"> </w:t>
      </w:r>
      <w:r>
        <w:t>и далее следовать инструкциям программы.</w:t>
      </w:r>
    </w:p>
    <w:p w:rsidR="00194F65" w:rsidRDefault="00194F65" w:rsidP="00EA0DF1">
      <w:r>
        <w:t xml:space="preserve">Первым делом </w:t>
      </w:r>
      <w:r w:rsidR="004A1C85">
        <w:t>нужно</w:t>
      </w:r>
      <w:r>
        <w:t xml:space="preserve"> ввести арифметическое выражение.</w:t>
      </w:r>
    </w:p>
    <w:p w:rsidR="00194F65" w:rsidRDefault="00194F65" w:rsidP="00EA0DF1">
      <w:r>
        <w:rPr>
          <w:noProof/>
        </w:rPr>
        <w:drawing>
          <wp:inline distT="0" distB="0" distL="0" distR="0">
            <wp:extent cx="3686781" cy="632460"/>
            <wp:effectExtent l="19050" t="0" r="8919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65" w:rsidRDefault="00194F65" w:rsidP="00EA0DF1">
      <w:r>
        <w:t xml:space="preserve">Далее </w:t>
      </w:r>
      <w:r w:rsidR="004A1C85">
        <w:t>необходимо</w:t>
      </w:r>
      <w:r>
        <w:t xml:space="preserve"> ввести значение каждой буквы. И далее программа выв</w:t>
      </w:r>
      <w:r w:rsidR="004A1C85">
        <w:t>едет</w:t>
      </w:r>
      <w:r>
        <w:t xml:space="preserve"> постфиксную форму записи и вычисленное значение выражения. </w:t>
      </w:r>
    </w:p>
    <w:p w:rsidR="00194F65" w:rsidRPr="00194F65" w:rsidRDefault="00194F65" w:rsidP="00EA0DF1">
      <w:r>
        <w:rPr>
          <w:noProof/>
        </w:rPr>
        <w:drawing>
          <wp:inline distT="0" distB="0" distL="0" distR="0">
            <wp:extent cx="3318510" cy="4337351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98" cy="43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F6" w:rsidRDefault="009E32F6" w:rsidP="009E32F6"/>
    <w:p w:rsidR="009E32F6" w:rsidRDefault="004A1C85" w:rsidP="009E32F6">
      <w:r>
        <w:t xml:space="preserve">Для завершения работы программы необходимо нажать </w:t>
      </w:r>
      <w:r w:rsidR="0066181C">
        <w:t xml:space="preserve">на </w:t>
      </w:r>
      <w:r>
        <w:t>любую клавишу.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Pr="002A50DA" w:rsidRDefault="0066181C" w:rsidP="002A50DA">
      <w:pPr>
        <w:pStyle w:val="1"/>
      </w:pPr>
      <w:bookmarkStart w:id="20" w:name="_Toc439023909"/>
      <w:r w:rsidRPr="002A50DA">
        <w:lastRenderedPageBreak/>
        <w:t>Руководство п</w:t>
      </w:r>
      <w:r w:rsidR="007753F0" w:rsidRPr="002A50DA">
        <w:t>рограммиста</w:t>
      </w:r>
      <w:bookmarkEnd w:id="19"/>
      <w:bookmarkEnd w:id="20"/>
    </w:p>
    <w:p w:rsidR="004A1C85" w:rsidRPr="002A50DA" w:rsidRDefault="004A1C85" w:rsidP="0066181C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1" w:name="_Toc439023910"/>
      <w:r w:rsidRPr="002A50DA">
        <w:rPr>
          <w:rFonts w:ascii="Arial" w:hAnsi="Arial" w:cs="Arial"/>
          <w:color w:val="auto"/>
          <w:sz w:val="28"/>
          <w:szCs w:val="28"/>
        </w:rPr>
        <w:t>Используемые инструменты:</w:t>
      </w:r>
      <w:bookmarkEnd w:id="21"/>
    </w:p>
    <w:p w:rsidR="009E32F6" w:rsidRDefault="004A1C85" w:rsidP="009C70C2">
      <w:r>
        <w:t>В ходе лабораторной работы использовались следующие инструменты:</w:t>
      </w:r>
    </w:p>
    <w:p w:rsidR="004A1C85" w:rsidRPr="004A2513" w:rsidRDefault="004A1C85" w:rsidP="009C70C2">
      <w:commentRangeStart w:id="22"/>
      <w:r>
        <w:t>1.</w:t>
      </w:r>
      <w:r w:rsidR="000779D9">
        <w:t xml:space="preserve">  </w:t>
      </w:r>
      <w:r>
        <w:t xml:space="preserve"> Система контроля версий </w:t>
      </w:r>
      <w:proofErr w:type="spellStart"/>
      <w:r>
        <w:rPr>
          <w:lang w:val="en-US"/>
        </w:rPr>
        <w:t>Git</w:t>
      </w:r>
      <w:proofErr w:type="spellEnd"/>
      <w:ins w:id="23" w:author="Alexey A. Sidnev" w:date="2015-12-28T23:13:00Z">
        <w:r w:rsidR="004A2513">
          <w:t>.</w:t>
        </w:r>
      </w:ins>
    </w:p>
    <w:p w:rsidR="004A1C85" w:rsidRPr="004A2513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ins w:id="24" w:author="Alexey A. Sidnev" w:date="2015-12-28T23:13:00Z">
        <w:r w:rsidR="004A2513">
          <w:t>.</w:t>
        </w:r>
      </w:ins>
    </w:p>
    <w:p w:rsidR="004A1C85" w:rsidRPr="004A2513" w:rsidRDefault="004A1C85" w:rsidP="009C70C2">
      <w:pPr>
        <w:rPr>
          <w:lang w:val="en-US"/>
        </w:rPr>
      </w:pPr>
      <w:r w:rsidRPr="004A2513">
        <w:rPr>
          <w:rPrChange w:id="25" w:author="Alexey A. Sidnev" w:date="2015-12-28T23:12:00Z">
            <w:rPr>
              <w:lang w:val="en-US"/>
            </w:rPr>
          </w:rPrChange>
        </w:rPr>
        <w:t>3.</w:t>
      </w:r>
      <w:r w:rsidR="000779D9">
        <w:t xml:space="preserve">  </w:t>
      </w:r>
      <w:r w:rsidRPr="004A2513">
        <w:rPr>
          <w:rPrChange w:id="26" w:author="Alexey A. Sidnev" w:date="2015-12-28T23:12:00Z">
            <w:rPr>
              <w:lang w:val="en-US"/>
            </w:rPr>
          </w:rPrChange>
        </w:rPr>
        <w:t xml:space="preserve"> </w:t>
      </w:r>
      <w:r>
        <w:t>Среда</w:t>
      </w:r>
      <w:r w:rsidRPr="004A2513">
        <w:rPr>
          <w:lang w:val="en-US"/>
        </w:rPr>
        <w:t xml:space="preserve"> </w:t>
      </w:r>
      <w:r>
        <w:t>разработки</w:t>
      </w:r>
      <w:r w:rsidRPr="004A2513">
        <w:rPr>
          <w:lang w:val="en-US"/>
        </w:rPr>
        <w:t xml:space="preserve"> </w:t>
      </w:r>
      <w:r>
        <w:rPr>
          <w:lang w:val="en-US"/>
        </w:rPr>
        <w:t>Microsoft</w:t>
      </w:r>
      <w:r w:rsidRPr="004A2513">
        <w:rPr>
          <w:lang w:val="en-US"/>
        </w:rPr>
        <w:t xml:space="preserve"> </w:t>
      </w:r>
      <w:r>
        <w:rPr>
          <w:lang w:val="en-US"/>
        </w:rPr>
        <w:t>Visual</w:t>
      </w:r>
      <w:r w:rsidRPr="004A2513">
        <w:rPr>
          <w:lang w:val="en-US"/>
        </w:rPr>
        <w:t xml:space="preserve"> </w:t>
      </w:r>
      <w:r>
        <w:rPr>
          <w:lang w:val="en-US"/>
        </w:rPr>
        <w:t>Studio</w:t>
      </w:r>
      <w:ins w:id="27" w:author="Alexey A. Sidnev" w:date="2015-12-28T23:13:00Z">
        <w:r w:rsidR="004A2513" w:rsidRPr="004A2513">
          <w:rPr>
            <w:lang w:val="en-US"/>
            <w:rPrChange w:id="28" w:author="Alexey A. Sidnev" w:date="2015-12-28T23:13:00Z">
              <w:rPr/>
            </w:rPrChange>
          </w:rPr>
          <w:t>.</w:t>
        </w:r>
      </w:ins>
    </w:p>
    <w:p w:rsidR="004A1C85" w:rsidRPr="002A50DA" w:rsidRDefault="004A2513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9" w:name="_Toc439023911"/>
      <w:commentRangeEnd w:id="22"/>
      <w:r>
        <w:rPr>
          <w:rStyle w:val="af1"/>
          <w:rFonts w:ascii="Times New Roman" w:eastAsia="Times New Roman" w:hAnsi="Times New Roman" w:cs="Times New Roman"/>
          <w:b w:val="0"/>
          <w:bCs w:val="0"/>
          <w:color w:val="auto"/>
        </w:rPr>
        <w:commentReference w:id="22"/>
      </w:r>
      <w:r w:rsidR="004A1C85" w:rsidRPr="002A50DA">
        <w:rPr>
          <w:rFonts w:ascii="Arial" w:hAnsi="Arial" w:cs="Arial"/>
          <w:color w:val="auto"/>
          <w:sz w:val="28"/>
          <w:szCs w:val="28"/>
        </w:rPr>
        <w:t>Общая структура проекта:</w:t>
      </w:r>
      <w:bookmarkEnd w:id="29"/>
    </w:p>
    <w:p w:rsidR="004A1C85" w:rsidRDefault="0035441E" w:rsidP="004A1C85">
      <w:r>
        <w:t>1.</w:t>
      </w:r>
      <w:r w:rsidR="000779D9">
        <w:t xml:space="preserve"> 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</w:p>
    <w:p w:rsidR="0035441E" w:rsidRDefault="0035441E" w:rsidP="004A1C85">
      <w:r>
        <w:t>2.</w:t>
      </w:r>
      <w:r w:rsidR="000779D9">
        <w:t xml:space="preserve"> 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r>
        <w:rPr>
          <w:lang w:val="en-US"/>
        </w:rPr>
        <w:t>cpp</w:t>
      </w:r>
      <w:r>
        <w:t>-файлы) тестовых приложения для стека, списка и арифметических операций</w:t>
      </w:r>
    </w:p>
    <w:p w:rsidR="000779D9" w:rsidRPr="0066181C" w:rsidRDefault="0066181C" w:rsidP="004A1C85">
      <w:r>
        <w:t xml:space="preserve">4. </w:t>
      </w:r>
      <w:r w:rsidR="000779D9">
        <w:t xml:space="preserve"> </w:t>
      </w:r>
      <w:proofErr w:type="spellStart"/>
      <w:r w:rsidR="000779D9">
        <w:rPr>
          <w:lang w:val="en-US"/>
        </w:rPr>
        <w:t>sln</w:t>
      </w:r>
      <w:proofErr w:type="spellEnd"/>
      <w:r w:rsidR="000779D9" w:rsidRPr="000779D9">
        <w:t xml:space="preserve"> </w:t>
      </w:r>
      <w:r w:rsidR="000779D9">
        <w:t xml:space="preserve">- директория с файлами решений и проектов для </w:t>
      </w:r>
      <w:r w:rsidR="000779D9">
        <w:rPr>
          <w:lang w:val="en-US"/>
        </w:rPr>
        <w:t>Visual</w:t>
      </w:r>
      <w:r w:rsidR="000779D9" w:rsidRPr="000779D9">
        <w:t xml:space="preserve"> </w:t>
      </w:r>
      <w:r w:rsidR="000779D9">
        <w:rPr>
          <w:lang w:val="en-US"/>
        </w:rPr>
        <w:t>Studio</w:t>
      </w:r>
    </w:p>
    <w:p w:rsidR="000779D9" w:rsidRDefault="0066181C" w:rsidP="004A1C85">
      <w:r>
        <w:t xml:space="preserve">5.  </w:t>
      </w:r>
      <w:proofErr w:type="spellStart"/>
      <w:r w:rsidR="000779D9">
        <w:rPr>
          <w:lang w:val="en-US"/>
        </w:rPr>
        <w:t>src</w:t>
      </w:r>
      <w:proofErr w:type="spellEnd"/>
      <w:r w:rsidR="000779D9">
        <w:t xml:space="preserve"> - директория для размещения исходных кодов (</w:t>
      </w:r>
      <w:r w:rsidR="000779D9">
        <w:rPr>
          <w:lang w:val="en-US"/>
        </w:rPr>
        <w:t>cpp</w:t>
      </w:r>
      <w:r w:rsidR="000779D9">
        <w:t>-файлы)</w:t>
      </w:r>
    </w:p>
    <w:p w:rsidR="000779D9" w:rsidRDefault="0066181C" w:rsidP="004A1C85">
      <w:r>
        <w:t xml:space="preserve">6.  </w:t>
      </w:r>
      <w:r w:rsidR="000779D9">
        <w:rPr>
          <w:lang w:val="en-US"/>
        </w:rPr>
        <w:t>test</w:t>
      </w:r>
      <w:r w:rsidR="000779D9" w:rsidRPr="000779D9">
        <w:t xml:space="preserve"> -</w:t>
      </w:r>
      <w:r w:rsidR="000779D9">
        <w:t xml:space="preserve"> директория с модульными тестами</w:t>
      </w:r>
    </w:p>
    <w:p w:rsidR="000779D9" w:rsidRDefault="0066181C" w:rsidP="004A1C85">
      <w:r>
        <w:t xml:space="preserve">7.  </w:t>
      </w:r>
      <w:r w:rsidR="000779D9">
        <w:rPr>
          <w:lang w:val="en-US"/>
        </w:rPr>
        <w:t>doc</w:t>
      </w:r>
      <w:r w:rsidR="000779D9" w:rsidRPr="000779D9">
        <w:t xml:space="preserve"> - </w:t>
      </w:r>
      <w:r w:rsidR="000779D9">
        <w:t>отчет о выполненной лабораторной работе</w:t>
      </w:r>
    </w:p>
    <w:p w:rsidR="000779D9" w:rsidRDefault="0066181C" w:rsidP="004A1C85">
      <w:r>
        <w:t xml:space="preserve">8.  </w:t>
      </w:r>
      <w:r w:rsidR="000779D9">
        <w:rPr>
          <w:lang w:val="en-US"/>
        </w:rPr>
        <w:t>README</w:t>
      </w:r>
      <w:r w:rsidR="000779D9" w:rsidRPr="000779D9">
        <w:t>.</w:t>
      </w:r>
      <w:proofErr w:type="spellStart"/>
      <w:r w:rsidR="000779D9">
        <w:rPr>
          <w:lang w:val="en-US"/>
        </w:rPr>
        <w:t>md</w:t>
      </w:r>
      <w:proofErr w:type="spellEnd"/>
      <w:r w:rsidR="000779D9" w:rsidRPr="000779D9">
        <w:t xml:space="preserve"> </w:t>
      </w:r>
      <w:r w:rsidR="000779D9">
        <w:t>- краткая постановка задачи</w:t>
      </w:r>
    </w:p>
    <w:p w:rsidR="000779D9" w:rsidRPr="002A50DA" w:rsidRDefault="000779D9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30" w:name="_Toc439023912"/>
      <w:r w:rsidRPr="002A50DA">
        <w:rPr>
          <w:rFonts w:ascii="Arial" w:hAnsi="Arial" w:cs="Arial"/>
          <w:color w:val="auto"/>
          <w:sz w:val="28"/>
          <w:szCs w:val="28"/>
        </w:rPr>
        <w:t>Описание структуры программы:</w:t>
      </w:r>
      <w:bookmarkEnd w:id="30"/>
    </w:p>
    <w:p w:rsidR="000779D9" w:rsidRPr="004A2513" w:rsidRDefault="000779D9" w:rsidP="000779D9">
      <w:pPr>
        <w:rPr>
          <w:rPrChange w:id="31" w:author="Alexey A. Sidnev" w:date="2015-12-28T23:12:00Z">
            <w:rPr>
              <w:lang w:val="en-US"/>
            </w:rPr>
          </w:rPrChange>
        </w:rPr>
      </w:pPr>
      <w:r>
        <w:t>Программа состоит из 7 проектов:</w:t>
      </w:r>
    </w:p>
    <w:p w:rsidR="00076C9D" w:rsidRPr="00D0153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>
        <w:t xml:space="preserve">статическая библиотека, содержащая объявление и реализацию шаблонных классов </w:t>
      </w:r>
      <w:r>
        <w:rPr>
          <w:lang w:val="en-US"/>
        </w:rPr>
        <w:t>node</w:t>
      </w:r>
      <w:r w:rsidRPr="00076C9D">
        <w:t xml:space="preserve">, </w:t>
      </w:r>
      <w:r>
        <w:rPr>
          <w:lang w:val="en-US"/>
        </w:rPr>
        <w:t>list</w:t>
      </w:r>
      <w:r>
        <w:t xml:space="preserve"> и</w:t>
      </w:r>
      <w:r w:rsidRPr="00076C9D">
        <w:t xml:space="preserve"> </w:t>
      </w:r>
      <w:r>
        <w:rPr>
          <w:lang w:val="en-US"/>
        </w:rPr>
        <w:t>stack</w:t>
      </w:r>
    </w:p>
    <w:p w:rsidR="00076C9D" w:rsidRDefault="00381538" w:rsidP="000779D9">
      <w:r>
        <w:tab/>
      </w:r>
      <w:proofErr w:type="gramStart"/>
      <w:r w:rsidR="00076C9D">
        <w:rPr>
          <w:lang w:val="en-US"/>
        </w:rPr>
        <w:t>a</w:t>
      </w:r>
      <w:proofErr w:type="gramEnd"/>
      <w:r w:rsidR="00076C9D" w:rsidRPr="00076C9D">
        <w:t xml:space="preserve">) </w:t>
      </w:r>
      <w:r w:rsidR="00076C9D">
        <w:rPr>
          <w:lang w:val="en-US"/>
        </w:rPr>
        <w:t>node</w:t>
      </w:r>
      <w:r w:rsidR="00076C9D" w:rsidRPr="00076C9D">
        <w:t xml:space="preserve"> </w:t>
      </w:r>
      <w:r w:rsidR="00076C9D">
        <w:t xml:space="preserve">- описывает узел списка. Узел хранит в себе значение </w:t>
      </w:r>
      <w:proofErr w:type="spellStart"/>
      <w:r w:rsidR="00076C9D">
        <w:rPr>
          <w:lang w:val="en-US"/>
        </w:rPr>
        <w:t>val</w:t>
      </w:r>
      <w:proofErr w:type="spellEnd"/>
      <w:r w:rsidR="00076C9D">
        <w:t xml:space="preserve"> и указатель на следующий узел.</w:t>
      </w:r>
    </w:p>
    <w:p w:rsidR="00076C9D" w:rsidRPr="00381538" w:rsidRDefault="00381538" w:rsidP="000779D9">
      <w:r>
        <w:tab/>
      </w:r>
      <w:r w:rsidR="00076C9D">
        <w:t xml:space="preserve">б) </w:t>
      </w:r>
      <w:r w:rsidR="00076C9D">
        <w:rPr>
          <w:lang w:val="en-US"/>
        </w:rPr>
        <w:t>list</w:t>
      </w:r>
      <w:r w:rsidR="00076C9D">
        <w:t xml:space="preserve"> - класс список</w:t>
      </w:r>
    </w:p>
    <w:p w:rsidR="00076C9D" w:rsidRPr="00076C9D" w:rsidRDefault="00381538" w:rsidP="000779D9">
      <w:r>
        <w:tab/>
      </w:r>
      <w:r w:rsidR="00076C9D">
        <w:t xml:space="preserve">в) </w:t>
      </w:r>
      <w:r w:rsidR="00076C9D">
        <w:rPr>
          <w:lang w:val="en-US"/>
        </w:rPr>
        <w:t>stack</w:t>
      </w:r>
      <w:r w:rsidR="00076C9D" w:rsidRPr="00076C9D">
        <w:t xml:space="preserve"> - </w:t>
      </w:r>
      <w:r w:rsidR="00076C9D">
        <w:t>класс стек</w:t>
      </w:r>
      <w:r w:rsidR="00076C9D" w:rsidRPr="00076C9D">
        <w:t xml:space="preserve"> 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статическая библиотека, использующая функционал класса </w:t>
      </w:r>
      <w:r>
        <w:rPr>
          <w:lang w:val="en-US"/>
        </w:rPr>
        <w:t>stack</w:t>
      </w:r>
      <w:r>
        <w:t xml:space="preserve">, содержащая класс </w:t>
      </w:r>
      <w:r>
        <w:rPr>
          <w:lang w:val="en-US"/>
        </w:rPr>
        <w:t>arithmetic</w:t>
      </w:r>
      <w:r w:rsidR="00D01532">
        <w:t xml:space="preserve"> со </w:t>
      </w:r>
      <w:proofErr w:type="gramStart"/>
      <w:r w:rsidR="00D01532">
        <w:t>статическими</w:t>
      </w:r>
      <w:proofErr w:type="gramEnd"/>
      <w:r w:rsidR="00D01532">
        <w:t xml:space="preserve"> методами перевода арифметического выражения в постфиксную форму и вычисления введенного выражения.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</w:p>
    <w:p w:rsidR="00D01532" w:rsidRPr="00D01532" w:rsidRDefault="0066181C" w:rsidP="000779D9">
      <w:r>
        <w:t xml:space="preserve">4. </w:t>
      </w:r>
      <w:r w:rsidR="00D01532">
        <w:rPr>
          <w:lang w:val="en-US"/>
        </w:rPr>
        <w:t>Sample</w:t>
      </w:r>
      <w:r w:rsidR="00D01532" w:rsidRPr="00D01532">
        <w:t>_</w:t>
      </w:r>
      <w:r w:rsidR="00D01532">
        <w:rPr>
          <w:lang w:val="en-US"/>
        </w:rPr>
        <w:t>list</w:t>
      </w:r>
      <w:r w:rsidR="00D01532" w:rsidRPr="00D01532">
        <w:t xml:space="preserve"> </w:t>
      </w:r>
      <w:r w:rsidR="00D01532">
        <w:t xml:space="preserve">- консольное приложение, демонстрирующее работу методов класса </w:t>
      </w:r>
      <w:r w:rsidR="00D01532">
        <w:rPr>
          <w:lang w:val="en-US"/>
        </w:rPr>
        <w:t>list</w:t>
      </w:r>
    </w:p>
    <w:p w:rsidR="000779D9" w:rsidRDefault="00D01532" w:rsidP="004A1C85">
      <w:r>
        <w:t>5.</w:t>
      </w:r>
      <w:r w:rsidR="0066181C" w:rsidRPr="0066181C">
        <w:t xml:space="preserve"> </w:t>
      </w:r>
      <w:r w:rsidR="0066181C">
        <w:rPr>
          <w:lang w:val="en-US"/>
        </w:rPr>
        <w:t>S</w:t>
      </w:r>
      <w:r>
        <w:rPr>
          <w:lang w:val="en-US"/>
        </w:rPr>
        <w:t>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</w:p>
    <w:p w:rsidR="00D01532" w:rsidRDefault="0066181C" w:rsidP="004A1C85">
      <w:r>
        <w:t>6.</w:t>
      </w:r>
      <w:r w:rsidRPr="0066181C">
        <w:t xml:space="preserve">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 w:rsidR="004F5EBF">
        <w:t xml:space="preserve">, </w:t>
      </w:r>
      <w:r w:rsidR="00D01532">
        <w:t>проверя</w:t>
      </w:r>
      <w:r w:rsidR="00726F80">
        <w:t xml:space="preserve">ющее </w:t>
      </w:r>
      <w:r w:rsidR="004F5EBF">
        <w:t xml:space="preserve">корректность реализации классов </w:t>
      </w:r>
      <w:r w:rsidR="004F5EBF">
        <w:rPr>
          <w:lang w:val="en-US"/>
        </w:rPr>
        <w:t>list</w:t>
      </w:r>
      <w:r w:rsidR="004F5EBF">
        <w:t xml:space="preserve"> и </w:t>
      </w:r>
      <w:r w:rsidR="004F5EBF">
        <w:rPr>
          <w:lang w:val="en-US"/>
        </w:rPr>
        <w:t>stack</w:t>
      </w:r>
    </w:p>
    <w:p w:rsidR="004F5EBF" w:rsidRDefault="004F5EBF" w:rsidP="004A1C85">
      <w:r>
        <w:t xml:space="preserve">7. 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gtest</w:t>
      </w:r>
      <w:proofErr w:type="spellEnd"/>
      <w:r>
        <w:rPr>
          <w:lang w:val="en-US"/>
        </w:rPr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</w:p>
    <w:p w:rsidR="004F5EBF" w:rsidRPr="002A50DA" w:rsidRDefault="004F5EBF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32" w:name="_Toc439023913"/>
      <w:r w:rsidRPr="002A50DA">
        <w:rPr>
          <w:rFonts w:ascii="Arial" w:hAnsi="Arial" w:cs="Arial"/>
          <w:color w:val="auto"/>
          <w:sz w:val="28"/>
          <w:szCs w:val="28"/>
        </w:rPr>
        <w:lastRenderedPageBreak/>
        <w:t>Описание структуры данных:</w:t>
      </w:r>
      <w:bookmarkEnd w:id="32"/>
    </w:p>
    <w:p w:rsidR="004F5EBF" w:rsidRPr="002A50DA" w:rsidRDefault="004F5EBF" w:rsidP="002A50DA">
      <w:pPr>
        <w:pStyle w:val="3"/>
        <w:rPr>
          <w:rFonts w:ascii="Arial" w:hAnsi="Arial" w:cs="Arial"/>
          <w:color w:val="auto"/>
        </w:rPr>
      </w:pPr>
      <w:bookmarkStart w:id="33" w:name="_Toc439023914"/>
      <w:r w:rsidRPr="002A50DA">
        <w:rPr>
          <w:rFonts w:ascii="Arial" w:hAnsi="Arial" w:cs="Arial"/>
          <w:color w:val="auto"/>
        </w:rPr>
        <w:t>Структура данных список</w:t>
      </w:r>
      <w:bookmarkEnd w:id="33"/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</w:rPr>
        <w:drawing>
          <wp:inline distT="0" distB="0" distL="0" distR="0">
            <wp:extent cx="5260521" cy="119742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поиска элемента</w:t>
      </w:r>
      <w:r>
        <w:t xml:space="preserve"> с заданным ключом, возвращающий</w:t>
      </w:r>
      <w:r w:rsidR="004F5EBF" w:rsidRPr="004F5EBF">
        <w:t xml:space="preserve"> указатель на элемент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4F5EBF" w:rsidRPr="004F5EBF">
        <w:t>метод удаления элемента с заданным ключом</w:t>
      </w:r>
      <w:r>
        <w:t>, возвращающий</w:t>
      </w:r>
      <w:r w:rsidRPr="004F5EBF">
        <w:t xml:space="preserve"> указатель на элемент</w:t>
      </w:r>
      <w:r>
        <w:t>, который удаляется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4F5EBF" w:rsidRPr="004F5EBF">
        <w:t>метод создания элемента с заданным ключом и вставки его в начало списка.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создания элемента с заданным ключом и вставки его в конец списка.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 вставки элемента, на который передан указатель, после элемента с заданным ключом.</w:t>
      </w:r>
    </w:p>
    <w:p w:rsidR="004F5EBF" w:rsidRPr="004F5EBF" w:rsidRDefault="00995EB3" w:rsidP="004F5EBF">
      <w:r>
        <w:t xml:space="preserve">9.  </w:t>
      </w:r>
      <w:proofErr w:type="gramStart"/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  <w:proofErr w:type="gramEnd"/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>- метод вывода</w:t>
      </w:r>
      <w:r w:rsidRPr="004F5EBF">
        <w:t xml:space="preserve"> элементов списка.</w:t>
      </w:r>
    </w:p>
    <w:p w:rsidR="00995EB3" w:rsidRPr="004A2513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Pr="002A50DA" w:rsidRDefault="00995EB3" w:rsidP="002A50DA">
      <w:pPr>
        <w:pStyle w:val="3"/>
        <w:rPr>
          <w:rFonts w:ascii="Arial" w:hAnsi="Arial" w:cs="Arial"/>
          <w:color w:val="auto"/>
        </w:rPr>
      </w:pPr>
      <w:bookmarkStart w:id="34" w:name="_Toc439023915"/>
      <w:r w:rsidRPr="002A50DA">
        <w:rPr>
          <w:rFonts w:ascii="Arial" w:hAnsi="Arial" w:cs="Arial"/>
          <w:color w:val="auto"/>
        </w:rPr>
        <w:t>Структура данных стек</w:t>
      </w:r>
      <w:bookmarkEnd w:id="34"/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in - </w:t>
      </w:r>
      <w:proofErr w:type="spellStart"/>
      <w:r>
        <w:t>last</w:t>
      </w:r>
      <w:proofErr w:type="spellEnd"/>
      <w:r>
        <w:t xml:space="preserve"> out,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метод добавления элемента с заданным значением на вершину стека.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метод изъятия элемента с вершины стека. Метод возвращает значение элемента.</w:t>
      </w:r>
    </w:p>
    <w:p w:rsidR="00201F5D" w:rsidRDefault="00201F5D" w:rsidP="00201F5D">
      <w:r w:rsidRPr="00201F5D">
        <w:t xml:space="preserve">8. </w:t>
      </w:r>
      <w:proofErr w:type="spellStart"/>
      <w:proofErr w:type="gramStart"/>
      <w:r>
        <w:rPr>
          <w:lang w:val="en-US"/>
        </w:rPr>
        <w:t>GetFirst</w:t>
      </w:r>
      <w:proofErr w:type="spellEnd"/>
      <w:r w:rsidRPr="00201F5D">
        <w:t xml:space="preserve"> - метод просмотра элемента на вершине стека</w:t>
      </w:r>
      <w:r>
        <w:t>.</w:t>
      </w:r>
      <w:proofErr w:type="gramEnd"/>
    </w:p>
    <w:p w:rsidR="009527FC" w:rsidRPr="00201F5D" w:rsidRDefault="009527FC" w:rsidP="00201F5D">
      <w:r>
        <w:t xml:space="preserve">9.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перегруженны</w:t>
      </w:r>
      <w:r w:rsidR="006618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й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оператор сравнения. Для проверки стеков на равенство.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2A50DA" w:rsidRDefault="00FD5C65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35" w:name="_Toc439023916"/>
      <w:r w:rsidRPr="002A50DA">
        <w:rPr>
          <w:rFonts w:ascii="Arial" w:hAnsi="Arial" w:cs="Arial"/>
          <w:color w:val="auto"/>
          <w:sz w:val="28"/>
          <w:szCs w:val="28"/>
        </w:rPr>
        <w:t>Описание алгоритмов:</w:t>
      </w:r>
      <w:bookmarkEnd w:id="35"/>
    </w:p>
    <w:p w:rsidR="00FD5C65" w:rsidRPr="002A50DA" w:rsidRDefault="00FD5C65" w:rsidP="002A50DA">
      <w:pPr>
        <w:pStyle w:val="3"/>
        <w:rPr>
          <w:rFonts w:ascii="Arial" w:hAnsi="Arial" w:cs="Arial"/>
          <w:color w:val="auto"/>
        </w:rPr>
      </w:pPr>
      <w:bookmarkStart w:id="36" w:name="_Toc439023917"/>
      <w:r w:rsidRPr="002A50DA">
        <w:rPr>
          <w:rFonts w:ascii="Arial" w:hAnsi="Arial" w:cs="Arial"/>
          <w:color w:val="auto"/>
        </w:rPr>
        <w:t xml:space="preserve">Алгоритм перевода в </w:t>
      </w:r>
      <w:r w:rsidR="005E41D7" w:rsidRPr="002A50DA">
        <w:rPr>
          <w:rFonts w:ascii="Arial" w:hAnsi="Arial" w:cs="Arial"/>
          <w:color w:val="auto"/>
        </w:rPr>
        <w:t>постфиксную форму записи</w:t>
      </w:r>
      <w:bookmarkEnd w:id="36"/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381538" w:rsidP="005E41D7">
      <w:r>
        <w:tab/>
      </w:r>
      <w:r w:rsidR="005E41D7">
        <w:rPr>
          <w:lang w:val="en-US"/>
        </w:rPr>
        <w:t>a</w:t>
      </w:r>
      <w:r w:rsidR="005E41D7" w:rsidRPr="005E41D7">
        <w:t>) Операциям умножения </w:t>
      </w:r>
      <w:r w:rsidR="005E41D7" w:rsidRPr="005E41D7">
        <w:rPr>
          <w:sz w:val="16"/>
        </w:rPr>
        <w:t>*</w:t>
      </w:r>
      <w:r w:rsidR="005E41D7" w:rsidRPr="005E41D7">
        <w:t> и деления </w:t>
      </w:r>
      <w:r w:rsidR="005E41D7" w:rsidRPr="005E41D7">
        <w:rPr>
          <w:sz w:val="16"/>
        </w:rPr>
        <w:t>/</w:t>
      </w:r>
      <w:r w:rsidR="005E41D7" w:rsidRPr="005E41D7">
        <w:t> наивысший приоритет, равный 3.</w:t>
      </w:r>
    </w:p>
    <w:p w:rsidR="005E41D7" w:rsidRPr="005E41D7" w:rsidRDefault="00381538" w:rsidP="005E41D7">
      <w:r>
        <w:tab/>
      </w:r>
      <w:r w:rsidR="005E41D7">
        <w:t xml:space="preserve">б) </w:t>
      </w:r>
      <w:r w:rsidR="005E41D7" w:rsidRPr="005E41D7">
        <w:t>Операциям сложения </w:t>
      </w:r>
      <w:r w:rsidR="005E41D7" w:rsidRPr="005E41D7">
        <w:rPr>
          <w:sz w:val="16"/>
        </w:rPr>
        <w:t>+</w:t>
      </w:r>
      <w:r w:rsidR="005E41D7" w:rsidRPr="005E41D7">
        <w:t> и вычитания </w:t>
      </w:r>
      <w:r w:rsidR="005E41D7" w:rsidRPr="005E41D7">
        <w:rPr>
          <w:sz w:val="16"/>
        </w:rPr>
        <w:t>-</w:t>
      </w:r>
      <w:r w:rsidR="005E41D7" w:rsidRPr="005E41D7">
        <w:t> приоритет 2</w:t>
      </w:r>
    </w:p>
    <w:p w:rsidR="005E41D7" w:rsidRPr="005E41D7" w:rsidRDefault="00381538" w:rsidP="005E41D7">
      <w:r>
        <w:tab/>
      </w:r>
      <w:r w:rsidR="005E41D7">
        <w:t xml:space="preserve">в) </w:t>
      </w:r>
      <w:r w:rsidR="005E41D7" w:rsidRPr="005E41D7">
        <w:t>Операции открывающей скобки </w:t>
      </w:r>
      <w:proofErr w:type="gramStart"/>
      <w:r w:rsidR="005E41D7" w:rsidRPr="005E41D7">
        <w:rPr>
          <w:sz w:val="16"/>
        </w:rPr>
        <w:t>(</w:t>
      </w:r>
      <w:r w:rsidR="005E41D7" w:rsidRPr="005E41D7">
        <w:t> </w:t>
      </w:r>
      <w:proofErr w:type="gramEnd"/>
      <w:r w:rsidR="005E41D7" w:rsidRPr="005E41D7">
        <w:t>приоритет 1</w:t>
      </w:r>
    </w:p>
    <w:p w:rsidR="005E41D7" w:rsidRDefault="00381538" w:rsidP="005E41D7">
      <w:r>
        <w:tab/>
      </w:r>
      <w:r w:rsidR="005E41D7">
        <w:t xml:space="preserve">г) </w:t>
      </w:r>
      <w:r w:rsidR="005E41D7" w:rsidRPr="005E41D7">
        <w:t>Операции равенства </w:t>
      </w:r>
      <w:r w:rsidR="005E41D7" w:rsidRPr="005E41D7">
        <w:rPr>
          <w:sz w:val="16"/>
        </w:rPr>
        <w:t>=</w:t>
      </w:r>
      <w:r w:rsidR="005E41D7"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lastRenderedPageBreak/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381538" w:rsidP="005E41D7">
      <w:r>
        <w:tab/>
      </w:r>
      <w:r w:rsidR="005E4A6B">
        <w:t xml:space="preserve">а) </w:t>
      </w:r>
      <w:r w:rsidR="00A8595A">
        <w:t xml:space="preserve">   </w:t>
      </w:r>
      <w:r w:rsidR="005E4A6B">
        <w:t xml:space="preserve">Встретился операнд. Тогда он добавляется в стек </w:t>
      </w:r>
      <w:r w:rsidR="005E4A6B">
        <w:rPr>
          <w:lang w:val="en-US"/>
        </w:rPr>
        <w:t>operand</w:t>
      </w:r>
      <w:r w:rsidR="005E4A6B">
        <w:t>.</w:t>
      </w:r>
    </w:p>
    <w:p w:rsidR="005E4A6B" w:rsidRDefault="00381538" w:rsidP="005E41D7">
      <w:r>
        <w:tab/>
      </w:r>
      <w:r w:rsidR="005E4A6B">
        <w:t xml:space="preserve">б) Встретилась операция, приоритет которой выше, чем приоритет операции, лежащей на вершине стека </w:t>
      </w:r>
      <w:r w:rsidR="005E4A6B">
        <w:rPr>
          <w:lang w:val="en-US"/>
        </w:rPr>
        <w:t>operation</w:t>
      </w:r>
      <w:r w:rsidR="005E4A6B">
        <w:t xml:space="preserve"> или стек </w:t>
      </w:r>
      <w:r w:rsidR="005E4A6B">
        <w:rPr>
          <w:lang w:val="en-US"/>
        </w:rPr>
        <w:t>operation</w:t>
      </w:r>
      <w:r w:rsidR="005E4A6B">
        <w:t xml:space="preserve"> пуст. В этом случае операция добавляется в стек операций </w:t>
      </w:r>
      <w:r w:rsidR="005E4A6B">
        <w:rPr>
          <w:lang w:val="en-US"/>
        </w:rPr>
        <w:t>operation</w:t>
      </w:r>
    </w:p>
    <w:p w:rsidR="005E4A6B" w:rsidRDefault="00381538" w:rsidP="005E41D7">
      <w:r>
        <w:tab/>
      </w:r>
      <w:r w:rsidR="005E4A6B"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381538" w:rsidP="005E41D7">
      <w:r>
        <w:tab/>
      </w:r>
      <w:r w:rsidR="00A8595A">
        <w:t xml:space="preserve">г) Встретилась операция закрывающая скобка. В этом случае из стека </w:t>
      </w:r>
      <w:r w:rsidR="00A8595A">
        <w:rPr>
          <w:lang w:val="en-US"/>
        </w:rPr>
        <w:t>operation</w:t>
      </w:r>
      <w:r w:rsidR="00A8595A">
        <w:t xml:space="preserve"> перекладываются все операции в стек </w:t>
      </w:r>
      <w:r w:rsidR="00A8595A">
        <w:rPr>
          <w:lang w:val="en-US"/>
        </w:rPr>
        <w:t>operand</w:t>
      </w:r>
      <w:r w:rsidR="00A8595A" w:rsidRPr="00A8595A">
        <w:t xml:space="preserve"> </w:t>
      </w:r>
      <w:r w:rsidR="00A8595A">
        <w:t xml:space="preserve">до первого вхождения операции открывающая скобка. </w:t>
      </w:r>
      <w:proofErr w:type="gramStart"/>
      <w:r w:rsidR="00A8595A">
        <w:t>Операция</w:t>
      </w:r>
      <w:proofErr w:type="gramEnd"/>
      <w:r w:rsidR="00A8595A">
        <w:t xml:space="preserve">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Pr="002A50DA" w:rsidRDefault="00691B03" w:rsidP="002A50DA">
      <w:pPr>
        <w:pStyle w:val="3"/>
        <w:rPr>
          <w:rFonts w:ascii="Arial" w:hAnsi="Arial" w:cs="Arial"/>
          <w:color w:val="auto"/>
        </w:rPr>
      </w:pPr>
      <w:bookmarkStart w:id="37" w:name="_Toc439023918"/>
      <w:r w:rsidRPr="002A50DA">
        <w:rPr>
          <w:rFonts w:ascii="Arial" w:hAnsi="Arial" w:cs="Arial"/>
          <w:color w:val="auto"/>
        </w:rPr>
        <w:t>Алгоритм подсчета выражения в постфиксной форме записи</w:t>
      </w:r>
      <w:bookmarkEnd w:id="37"/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381538" w:rsidP="005E41D7">
      <w:r>
        <w:tab/>
      </w:r>
      <w:r w:rsidR="00960634">
        <w:t xml:space="preserve">а) Встретился операнд. В таком случае у пользователя запрашивается его значение и добавляется на вершину стека </w:t>
      </w:r>
      <w:r w:rsidR="00960634">
        <w:rPr>
          <w:lang w:val="en-US"/>
        </w:rPr>
        <w:t>operand</w:t>
      </w:r>
    </w:p>
    <w:p w:rsidR="00960634" w:rsidRDefault="00381538" w:rsidP="005E41D7">
      <w:r>
        <w:tab/>
      </w:r>
      <w:r w:rsidR="00960634">
        <w:t xml:space="preserve">б) Встретилась операция. Тогда из стека </w:t>
      </w:r>
      <w:r w:rsidR="00960634">
        <w:rPr>
          <w:lang w:val="en-US"/>
        </w:rPr>
        <w:t>operand</w:t>
      </w:r>
      <w:r w:rsidR="00960634"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381538" w:rsidRDefault="0038153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Pr="002A50DA" w:rsidRDefault="00CE2F30" w:rsidP="002A50DA">
      <w:pPr>
        <w:pStyle w:val="1"/>
      </w:pPr>
      <w:bookmarkStart w:id="38" w:name="_Toc439023919"/>
      <w:r w:rsidRPr="002A50DA">
        <w:lastRenderedPageBreak/>
        <w:t>Заключение</w:t>
      </w:r>
      <w:bookmarkEnd w:id="38"/>
    </w:p>
    <w:p w:rsidR="00031DF5" w:rsidRDefault="00031DF5" w:rsidP="00031DF5">
      <w:r>
        <w:t xml:space="preserve">В ходе лабораторной работы была разработана программа, удовлетворяющая поставленным задачам. Структура </w:t>
      </w:r>
      <w:proofErr w:type="gramStart"/>
      <w:r>
        <w:t>стек</w:t>
      </w:r>
      <w:proofErr w:type="gramEnd"/>
      <w:r>
        <w:t xml:space="preserve"> и список были реализованы с использованием шаблонных классов, так как этого требовал алгоритм преобразования записи выражения. Написаны примеры использования списков и стеков, демонстрирующие работу методов соответствующих классов.</w:t>
      </w:r>
    </w:p>
    <w:p w:rsidR="00031DF5" w:rsidRDefault="00031DF5" w:rsidP="00031DF5">
      <w:r>
        <w:t>В процессе было написано 36 тестов, которые покрывают всевозможные ситуации использования методов класса. Все тесты успешно пройдены.</w:t>
      </w:r>
    </w:p>
    <w:p w:rsidR="00031DF5" w:rsidRDefault="00031DF5" w:rsidP="00031DF5">
      <w:r>
        <w:t xml:space="preserve">Реализован алгоритм перевода арифметического выражения из инфиксной формы в </w:t>
      </w:r>
      <w:proofErr w:type="gramStart"/>
      <w:r>
        <w:t>постфиксную</w:t>
      </w:r>
      <w:proofErr w:type="gramEnd"/>
      <w:r>
        <w:t xml:space="preserve"> и вычисление его результата.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2A50DA" w:rsidRDefault="00CE2F30" w:rsidP="002A50DA">
      <w:pPr>
        <w:pStyle w:val="1"/>
      </w:pPr>
      <w:bookmarkStart w:id="39" w:name="_Toc169986020"/>
      <w:bookmarkStart w:id="40" w:name="_Toc404382235"/>
      <w:bookmarkStart w:id="41" w:name="_Toc439023920"/>
      <w:r w:rsidRPr="002A50DA">
        <w:lastRenderedPageBreak/>
        <w:t>Литература</w:t>
      </w:r>
      <w:bookmarkEnd w:id="39"/>
      <w:bookmarkEnd w:id="40"/>
      <w:bookmarkEnd w:id="41"/>
    </w:p>
    <w:p w:rsidR="00CD5685" w:rsidRPr="004A2513" w:rsidRDefault="00031DF5" w:rsidP="00CD5685">
      <w:r w:rsidRPr="00CD5685">
        <w:t xml:space="preserve">1. Обратная польская запись </w:t>
      </w:r>
      <w:ins w:id="42" w:author="Alexey A. Sidnev" w:date="2015-12-28T23:13:00Z">
        <w:r w:rsidR="004A2513">
          <w:t xml:space="preserve">– </w:t>
        </w:r>
        <w:r w:rsidR="004A2513" w:rsidRPr="004A2513">
          <w:rPr>
            <w:rPrChange w:id="43" w:author="Alexey A. Sidnev" w:date="2015-12-28T23:13:00Z">
              <w:rPr>
                <w:lang w:val="en-US"/>
              </w:rPr>
            </w:rPrChange>
          </w:rPr>
          <w:t>[</w:t>
        </w:r>
      </w:ins>
      <w:r w:rsidRPr="00CD5685">
        <w:t>http://habrahabr.ru/post/100869/</w:t>
      </w:r>
      <w:ins w:id="44" w:author="Alexey A. Sidnev" w:date="2015-12-28T23:13:00Z">
        <w:r w:rsidR="004A2513" w:rsidRPr="004A2513">
          <w:rPr>
            <w:rPrChange w:id="45" w:author="Alexey A. Sidnev" w:date="2015-12-28T23:13:00Z">
              <w:rPr>
                <w:lang w:val="en-US"/>
              </w:rPr>
            </w:rPrChange>
          </w:rPr>
          <w:t>].</w:t>
        </w:r>
      </w:ins>
    </w:p>
    <w:p w:rsidR="00CD5685" w:rsidRPr="00CD5685" w:rsidRDefault="00CD5685" w:rsidP="00CD5685">
      <w:r w:rsidRPr="00CD5685">
        <w:t xml:space="preserve">2. </w:t>
      </w:r>
      <w:r w:rsidRPr="00CD5685">
        <w:rPr>
          <w:color w:val="333333"/>
        </w:rPr>
        <w:t xml:space="preserve">Альфред В. </w:t>
      </w:r>
      <w:proofErr w:type="spellStart"/>
      <w:r w:rsidRPr="00CD5685">
        <w:rPr>
          <w:color w:val="333333"/>
        </w:rPr>
        <w:t>Ахо</w:t>
      </w:r>
      <w:proofErr w:type="spellEnd"/>
      <w:r w:rsidRPr="00CD5685">
        <w:rPr>
          <w:color w:val="333333"/>
        </w:rPr>
        <w:t xml:space="preserve">, Джон </w:t>
      </w:r>
      <w:proofErr w:type="spellStart"/>
      <w:r w:rsidRPr="00CD5685">
        <w:rPr>
          <w:color w:val="333333"/>
        </w:rPr>
        <w:t>Хопкрофт</w:t>
      </w:r>
      <w:proofErr w:type="spellEnd"/>
      <w:r w:rsidRPr="00CD5685">
        <w:rPr>
          <w:color w:val="333333"/>
        </w:rPr>
        <w:t xml:space="preserve">, </w:t>
      </w:r>
      <w:proofErr w:type="spellStart"/>
      <w:r w:rsidRPr="00CD5685">
        <w:rPr>
          <w:color w:val="333333"/>
        </w:rPr>
        <w:t>Джеффри</w:t>
      </w:r>
      <w:proofErr w:type="spellEnd"/>
      <w:r w:rsidRPr="00CD5685">
        <w:rPr>
          <w:color w:val="333333"/>
        </w:rPr>
        <w:t xml:space="preserve"> Д. Ульман. Структуры данных и алгоритмы = </w:t>
      </w:r>
      <w:proofErr w:type="spellStart"/>
      <w:r w:rsidRPr="00CD5685">
        <w:rPr>
          <w:color w:val="333333"/>
        </w:rPr>
        <w:t>Data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Structures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and</w:t>
      </w:r>
      <w:proofErr w:type="spellEnd"/>
      <w:r w:rsidRPr="00CD5685">
        <w:rPr>
          <w:color w:val="333333"/>
        </w:rPr>
        <w:t xml:space="preserve"> </w:t>
      </w:r>
      <w:proofErr w:type="spellStart"/>
      <w:r w:rsidRPr="00CD5685">
        <w:rPr>
          <w:color w:val="333333"/>
        </w:rPr>
        <w:t>Algorithms</w:t>
      </w:r>
      <w:proofErr w:type="spellEnd"/>
      <w:r w:rsidRPr="00CD5685">
        <w:rPr>
          <w:color w:val="333333"/>
        </w:rPr>
        <w:t xml:space="preserve">. — М.: Вильямс, 2000. — 384 </w:t>
      </w:r>
      <w:proofErr w:type="gramStart"/>
      <w:r w:rsidRPr="00CD5685">
        <w:rPr>
          <w:color w:val="333333"/>
        </w:rPr>
        <w:t>с</w:t>
      </w:r>
      <w:proofErr w:type="gramEnd"/>
      <w:r w:rsidRPr="00CD5685">
        <w:rPr>
          <w:color w:val="333333"/>
        </w:rPr>
        <w:t>.</w:t>
      </w:r>
    </w:p>
    <w:p w:rsidR="002B2F41" w:rsidRDefault="00CD5685" w:rsidP="00381538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t xml:space="preserve">         3. </w:t>
      </w:r>
      <w:r w:rsidRPr="00CD5685">
        <w:rPr>
          <w:color w:val="333333"/>
          <w:shd w:val="clear" w:color="auto" w:fill="FFFFFF"/>
        </w:rPr>
        <w:t xml:space="preserve">Майкл </w:t>
      </w:r>
      <w:proofErr w:type="spellStart"/>
      <w:r w:rsidRPr="00CD5685">
        <w:rPr>
          <w:color w:val="333333"/>
          <w:shd w:val="clear" w:color="auto" w:fill="FFFFFF"/>
        </w:rPr>
        <w:t>Мейн</w:t>
      </w:r>
      <w:proofErr w:type="spellEnd"/>
      <w:r w:rsidRPr="00CD5685">
        <w:rPr>
          <w:color w:val="333333"/>
          <w:shd w:val="clear" w:color="auto" w:fill="FFFFFF"/>
        </w:rPr>
        <w:t xml:space="preserve">, </w:t>
      </w:r>
      <w:proofErr w:type="spellStart"/>
      <w:r w:rsidRPr="00CD5685">
        <w:rPr>
          <w:color w:val="333333"/>
          <w:shd w:val="clear" w:color="auto" w:fill="FFFFFF"/>
        </w:rPr>
        <w:t>Уолтер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Савитч</w:t>
      </w:r>
      <w:proofErr w:type="spellEnd"/>
      <w:r w:rsidRPr="00CD5685">
        <w:rPr>
          <w:color w:val="333333"/>
          <w:shd w:val="clear" w:color="auto" w:fill="FFFFFF"/>
        </w:rPr>
        <w:t xml:space="preserve">. Структуры данных и другие объекты в C++ = </w:t>
      </w:r>
      <w:proofErr w:type="spellStart"/>
      <w:r w:rsidRPr="00CD5685">
        <w:rPr>
          <w:color w:val="333333"/>
          <w:shd w:val="clear" w:color="auto" w:fill="FFFFFF"/>
        </w:rPr>
        <w:t>Data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Structures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and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Other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Objects</w:t>
      </w:r>
      <w:proofErr w:type="spellEnd"/>
      <w:r w:rsidRPr="00CD5685">
        <w:rPr>
          <w:color w:val="333333"/>
          <w:shd w:val="clear" w:color="auto" w:fill="FFFFFF"/>
        </w:rPr>
        <w:t xml:space="preserve"> </w:t>
      </w:r>
      <w:proofErr w:type="spellStart"/>
      <w:r w:rsidRPr="00CD5685">
        <w:rPr>
          <w:color w:val="333333"/>
          <w:shd w:val="clear" w:color="auto" w:fill="FFFFFF"/>
        </w:rPr>
        <w:t>Using</w:t>
      </w:r>
      <w:proofErr w:type="spellEnd"/>
      <w:r w:rsidRPr="00CD5685">
        <w:rPr>
          <w:color w:val="333333"/>
          <w:shd w:val="clear" w:color="auto" w:fill="FFFFFF"/>
        </w:rPr>
        <w:t xml:space="preserve"> C++. — 2-е изд. — М.: Вильямс, 2002. — 832 </w:t>
      </w:r>
      <w:proofErr w:type="gramStart"/>
      <w:r w:rsidRPr="00CD5685">
        <w:rPr>
          <w:color w:val="333333"/>
          <w:shd w:val="clear" w:color="auto" w:fill="FFFFFF"/>
        </w:rPr>
        <w:t>с</w:t>
      </w:r>
      <w:proofErr w:type="gramEnd"/>
    </w:p>
    <w:p w:rsidR="009527FC" w:rsidRDefault="009527FC">
      <w:pPr>
        <w:suppressAutoHyphens w:val="0"/>
        <w:spacing w:before="0" w:after="200" w:line="276" w:lineRule="auto"/>
        <w:ind w:firstLine="0"/>
        <w:jc w:val="lef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:rsidR="009527FC" w:rsidRPr="002A50DA" w:rsidRDefault="009527FC" w:rsidP="002A50DA">
      <w:pPr>
        <w:pStyle w:val="1"/>
      </w:pPr>
      <w:bookmarkStart w:id="46" w:name="_Toc439023921"/>
      <w:r w:rsidRPr="002A50DA">
        <w:lastRenderedPageBreak/>
        <w:t>Приложения</w:t>
      </w:r>
      <w:bookmarkEnd w:id="46"/>
    </w:p>
    <w:p w:rsidR="009527FC" w:rsidRDefault="009527FC" w:rsidP="009527FC"/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47" w:name="_Toc439023922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7"/>
    </w:p>
    <w:p w:rsidR="009527FC" w:rsidRPr="009527FC" w:rsidRDefault="002A50DA" w:rsidP="009527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539115</wp:posOffset>
            </wp:positionH>
            <wp:positionV relativeFrom="margin">
              <wp:posOffset>859790</wp:posOffset>
            </wp:positionV>
            <wp:extent cx="5023485" cy="3145790"/>
            <wp:effectExtent l="19050" t="0" r="5715" b="0"/>
            <wp:wrapSquare wrapText="bothSides"/>
            <wp:docPr id="9" name="Рисунок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9527FC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  <w:r w:rsidRPr="009527FC">
        <w:tab/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2A50DA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48" w:name="_Toc439023923"/>
      <w:r w:rsidRPr="002A50DA">
        <w:rPr>
          <w:rFonts w:ascii="Arial" w:hAnsi="Arial" w:cs="Arial"/>
          <w:color w:val="auto"/>
          <w:sz w:val="28"/>
          <w:szCs w:val="28"/>
        </w:rPr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8"/>
    </w:p>
    <w:p w:rsidR="009527FC" w:rsidRPr="002A50DA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402590</wp:posOffset>
            </wp:positionH>
            <wp:positionV relativeFrom="margin">
              <wp:posOffset>4798695</wp:posOffset>
            </wp:positionV>
            <wp:extent cx="5162550" cy="3200400"/>
            <wp:effectExtent l="19050" t="0" r="0" b="0"/>
            <wp:wrapSquare wrapText="bothSides"/>
            <wp:docPr id="10" name="Рисунок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9527FC" w:rsidRPr="002A50DA" w:rsidRDefault="009527FC" w:rsidP="00381538">
      <w:pPr>
        <w:suppressAutoHyphens w:val="0"/>
        <w:spacing w:before="0" w:after="200" w:line="276" w:lineRule="auto"/>
        <w:ind w:firstLine="0"/>
        <w:jc w:val="left"/>
      </w:pPr>
    </w:p>
    <w:p w:rsidR="0066181C" w:rsidRPr="002A50DA" w:rsidRDefault="0066181C">
      <w:pPr>
        <w:suppressAutoHyphens w:val="0"/>
        <w:spacing w:before="0" w:after="200" w:line="276" w:lineRule="auto"/>
        <w:ind w:firstLine="0"/>
        <w:jc w:val="left"/>
      </w:pPr>
      <w:r w:rsidRPr="002A50DA">
        <w:br w:type="page"/>
      </w:r>
    </w:p>
    <w:p w:rsidR="009527FC" w:rsidRPr="002A50DA" w:rsidRDefault="0066181C" w:rsidP="002A50DA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49" w:name="_Toc439023924"/>
      <w:r w:rsidRPr="002A50DA">
        <w:rPr>
          <w:rFonts w:ascii="Arial" w:hAnsi="Arial" w:cs="Arial"/>
          <w:color w:val="auto"/>
          <w:sz w:val="28"/>
          <w:szCs w:val="28"/>
        </w:rPr>
        <w:lastRenderedPageBreak/>
        <w:t xml:space="preserve">Пример работы консольного приложения 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2A50DA">
        <w:rPr>
          <w:rFonts w:ascii="Arial" w:hAnsi="Arial" w:cs="Arial"/>
          <w:color w:val="auto"/>
          <w:sz w:val="28"/>
          <w:szCs w:val="28"/>
        </w:rPr>
        <w:t>_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2A50DA">
        <w:rPr>
          <w:rFonts w:ascii="Arial" w:hAnsi="Arial" w:cs="Arial"/>
          <w:color w:val="auto"/>
          <w:sz w:val="28"/>
          <w:szCs w:val="28"/>
        </w:rPr>
        <w:t>.</w:t>
      </w:r>
      <w:r w:rsidRPr="002A50DA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49"/>
    </w:p>
    <w:p w:rsidR="0066181C" w:rsidRPr="0066181C" w:rsidRDefault="002A50DA" w:rsidP="00381538">
      <w:pPr>
        <w:suppressAutoHyphens w:val="0"/>
        <w:spacing w:before="0" w:after="200" w:line="276" w:lineRule="auto"/>
        <w:ind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245110</wp:posOffset>
            </wp:positionH>
            <wp:positionV relativeFrom="margin">
              <wp:posOffset>346710</wp:posOffset>
            </wp:positionV>
            <wp:extent cx="5665470" cy="3526790"/>
            <wp:effectExtent l="19050" t="0" r="0" b="0"/>
            <wp:wrapSquare wrapText="bothSides"/>
            <wp:docPr id="11" name="Рисунок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81C" w:rsidRPr="0066181C" w:rsidSect="003E210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Alexey A. Sidnev" w:date="2015-12-28T23:13:00Z" w:initials="AAS">
    <w:p w:rsidR="004A2513" w:rsidRDefault="004A2513">
      <w:pPr>
        <w:pStyle w:val="af2"/>
      </w:pPr>
      <w:r>
        <w:rPr>
          <w:rStyle w:val="af1"/>
        </w:rPr>
        <w:annotationRef/>
      </w:r>
      <w:r w:rsidR="00B61F3E">
        <w:t xml:space="preserve">Точки в </w:t>
      </w:r>
      <w:r w:rsidR="00B61F3E">
        <w:t>конце предложений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F3E" w:rsidRDefault="00B61F3E" w:rsidP="009C70C2">
      <w:pPr>
        <w:spacing w:before="0"/>
      </w:pPr>
      <w:r>
        <w:separator/>
      </w:r>
    </w:p>
  </w:endnote>
  <w:endnote w:type="continuationSeparator" w:id="0">
    <w:p w:rsidR="00B61F3E" w:rsidRDefault="00B61F3E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Default="000A0BA9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96063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60634" w:rsidRDefault="0096063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34" w:rsidRPr="00BD30BF" w:rsidRDefault="0096063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  <w:docPartObj>
        <w:docPartGallery w:val="Page Numbers (Bottom of Page)"/>
        <w:docPartUnique/>
      </w:docPartObj>
    </w:sdtPr>
    <w:sdtContent>
      <w:p w:rsidR="00960634" w:rsidRDefault="000A0BA9">
        <w:pPr>
          <w:pStyle w:val="aa"/>
          <w:jc w:val="right"/>
        </w:pPr>
        <w:fldSimple w:instr=" PAGE   \* MERGEFORMAT ">
          <w:r w:rsidR="004A2513">
            <w:rPr>
              <w:noProof/>
            </w:rPr>
            <w:t>12</w:t>
          </w:r>
        </w:fldSimple>
      </w:p>
    </w:sdtContent>
  </w:sdt>
  <w:p w:rsidR="00960634" w:rsidRPr="00BD30BF" w:rsidRDefault="0096063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F3E" w:rsidRDefault="00B61F3E" w:rsidP="009C70C2">
      <w:pPr>
        <w:spacing w:before="0"/>
      </w:pPr>
      <w:r>
        <w:separator/>
      </w:r>
    </w:p>
  </w:footnote>
  <w:footnote w:type="continuationSeparator" w:id="0">
    <w:p w:rsidR="00B61F3E" w:rsidRDefault="00B61F3E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B45DF1"/>
    <w:multiLevelType w:val="multilevel"/>
    <w:tmpl w:val="4BA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0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560DB"/>
    <w:rsid w:val="00076C9D"/>
    <w:rsid w:val="000779D9"/>
    <w:rsid w:val="000A0BA9"/>
    <w:rsid w:val="00134C4B"/>
    <w:rsid w:val="00194F65"/>
    <w:rsid w:val="00201F5D"/>
    <w:rsid w:val="00207970"/>
    <w:rsid w:val="0021333E"/>
    <w:rsid w:val="00292082"/>
    <w:rsid w:val="002A50DA"/>
    <w:rsid w:val="002B2F41"/>
    <w:rsid w:val="00300453"/>
    <w:rsid w:val="00347D5B"/>
    <w:rsid w:val="0035441E"/>
    <w:rsid w:val="00381538"/>
    <w:rsid w:val="003847F1"/>
    <w:rsid w:val="003E2105"/>
    <w:rsid w:val="0040488E"/>
    <w:rsid w:val="00442686"/>
    <w:rsid w:val="00456F48"/>
    <w:rsid w:val="0049464C"/>
    <w:rsid w:val="004A1C85"/>
    <w:rsid w:val="004A2513"/>
    <w:rsid w:val="004F5EBF"/>
    <w:rsid w:val="005705E3"/>
    <w:rsid w:val="005E41D7"/>
    <w:rsid w:val="005E4A6B"/>
    <w:rsid w:val="0066181C"/>
    <w:rsid w:val="0068274A"/>
    <w:rsid w:val="00691B03"/>
    <w:rsid w:val="007126E1"/>
    <w:rsid w:val="00717DB5"/>
    <w:rsid w:val="00726F80"/>
    <w:rsid w:val="007753F0"/>
    <w:rsid w:val="007D68F7"/>
    <w:rsid w:val="007F6D00"/>
    <w:rsid w:val="009527FC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41A5"/>
    <w:rsid w:val="00B61F3E"/>
    <w:rsid w:val="00C43302"/>
    <w:rsid w:val="00CD5685"/>
    <w:rsid w:val="00CE2F30"/>
    <w:rsid w:val="00D01532"/>
    <w:rsid w:val="00D070E8"/>
    <w:rsid w:val="00D6726B"/>
    <w:rsid w:val="00DB7FE3"/>
    <w:rsid w:val="00EA0DF1"/>
    <w:rsid w:val="00FD542C"/>
    <w:rsid w:val="00FD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A50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2A50D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unhideWhenUsed/>
    <w:rsid w:val="004A2513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4A2513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4A25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A25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A2513"/>
    <w:rPr>
      <w:b/>
      <w:bCs/>
    </w:rPr>
  </w:style>
  <w:style w:type="paragraph" w:styleId="af6">
    <w:name w:val="Revision"/>
    <w:hidden/>
    <w:uiPriority w:val="99"/>
    <w:semiHidden/>
    <w:rsid w:val="004A2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CAE67E-BCC3-4963-B7F2-F2F88185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Alexey A. Sidnev</cp:lastModifiedBy>
  <cp:revision>3</cp:revision>
  <dcterms:created xsi:type="dcterms:W3CDTF">2015-12-27T20:57:00Z</dcterms:created>
  <dcterms:modified xsi:type="dcterms:W3CDTF">2015-12-28T20:13:00Z</dcterms:modified>
</cp:coreProperties>
</file>